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149"/>
        </w:tabs>
        <w:rPr>
          <w:sz w:val="28"/>
          <w:szCs w:val="28"/>
        </w:rPr>
      </w:pPr>
      <w:sdt>
        <w:sdtPr>
          <w:tag w:val="goog_rdk_1"/>
        </w:sdtPr>
        <w:sdtContent>
          <w:del w:author="Michelle" w:id="0" w:date="2022-04-19T14:21:47Z">
            <w:r w:rsidDel="00000000" w:rsidR="00000000" w:rsidRPr="00000000">
              <w:rPr>
                <w:sz w:val="28"/>
                <w:szCs w:val="28"/>
                <w:rtl w:val="0"/>
              </w:rPr>
              <w:delText xml:space="preserve"> </w:delText>
            </w:r>
          </w:del>
        </w:sdtContent>
      </w:sdt>
      <w:r w:rsidDel="00000000" w:rsidR="00000000" w:rsidRPr="00000000">
        <w:rPr>
          <w:sz w:val="28"/>
          <w:szCs w:val="28"/>
          <w:rtl w:val="0"/>
        </w:rPr>
        <w:t xml:space="preserve">Predict heart attack risk with Artificial Intelligence</w:t>
      </w:r>
    </w:p>
    <w:p w:rsidR="00000000" w:rsidDel="00000000" w:rsidP="00000000" w:rsidRDefault="00000000" w:rsidRPr="00000000" w14:paraId="00000002">
      <w:pPr>
        <w:tabs>
          <w:tab w:val="left" w:pos="2149"/>
        </w:tabs>
        <w:rPr/>
      </w:pPr>
      <w:r w:rsidDel="00000000" w:rsidR="00000000" w:rsidRPr="00000000">
        <w:rPr>
          <w:rtl w:val="0"/>
        </w:rPr>
      </w:r>
    </w:p>
    <w:p w:rsidR="00000000" w:rsidDel="00000000" w:rsidP="00000000" w:rsidRDefault="00000000" w:rsidRPr="00000000" w14:paraId="00000003">
      <w:pPr>
        <w:shd w:fill="ffffff" w:val="clear"/>
        <w:rPr/>
      </w:pPr>
      <w:r w:rsidDel="00000000" w:rsidR="00000000" w:rsidRPr="00000000">
        <w:rPr>
          <w:rtl w:val="0"/>
        </w:rPr>
        <w:t xml:space="preserve">Today, A.I is now being used in a wide variety of areas, it allows </w:t>
      </w:r>
      <w:sdt>
        <w:sdtPr>
          <w:tag w:val="goog_rdk_2"/>
        </w:sdtPr>
        <w:sdtContent>
          <w:ins w:author="Michelle" w:id="1" w:date="2022-04-19T14:22:37Z">
            <w:r w:rsidDel="00000000" w:rsidR="00000000" w:rsidRPr="00000000">
              <w:rPr>
                <w:rtl w:val="0"/>
              </w:rPr>
              <w:t xml:space="preserve">advancements in </w:t>
            </w:r>
          </w:ins>
        </w:sdtContent>
      </w:sdt>
      <w:sdt>
        <w:sdtPr>
          <w:tag w:val="goog_rdk_3"/>
        </w:sdtPr>
        <w:sdtContent>
          <w:del w:author="Michelle" w:id="1" w:date="2022-04-19T14:22:37Z">
            <w:r w:rsidDel="00000000" w:rsidR="00000000" w:rsidRPr="00000000">
              <w:rPr>
                <w:rtl w:val="0"/>
              </w:rPr>
              <w:delText xml:space="preserve">many advances </w:delText>
            </w:r>
          </w:del>
        </w:sdtContent>
      </w:sdt>
      <w:r w:rsidDel="00000000" w:rsidR="00000000" w:rsidRPr="00000000">
        <w:rPr>
          <w:rtl w:val="0"/>
        </w:rPr>
        <w:t xml:space="preserve">sport, cinema, military and it </w:t>
      </w:r>
      <w:sdt>
        <w:sdtPr>
          <w:tag w:val="goog_rdk_4"/>
        </w:sdtPr>
        <w:sdtContent>
          <w:ins w:author="Michelle" w:id="2" w:date="2022-04-19T14:22:41Z">
            <w:r w:rsidDel="00000000" w:rsidR="00000000" w:rsidRPr="00000000">
              <w:rPr>
                <w:rtl w:val="0"/>
              </w:rPr>
              <w:t xml:space="preserve">improves daily</w:t>
            </w:r>
          </w:ins>
        </w:sdtContent>
      </w:sdt>
      <w:sdt>
        <w:sdtPr>
          <w:tag w:val="goog_rdk_5"/>
        </w:sdtPr>
        <w:sdtContent>
          <w:del w:author="Michelle" w:id="2" w:date="2022-04-19T14:22:41Z">
            <w:r w:rsidDel="00000000" w:rsidR="00000000" w:rsidRPr="00000000">
              <w:rPr>
                <w:rtl w:val="0"/>
              </w:rPr>
              <w:delText xml:space="preserve">improves the daily</w:delText>
            </w:r>
          </w:del>
        </w:sdtContent>
      </w:sdt>
      <w:r w:rsidDel="00000000" w:rsidR="00000000" w:rsidRPr="00000000">
        <w:rPr>
          <w:rtl w:val="0"/>
        </w:rPr>
        <w:t xml:space="preserve"> life. There are many laboratories </w:t>
      </w:r>
      <w:sdt>
        <w:sdtPr>
          <w:tag w:val="goog_rdk_6"/>
        </w:sdtPr>
        <w:sdtContent>
          <w:ins w:author="Michelle" w:id="3" w:date="2022-04-19T14:22:44Z">
            <w:r w:rsidDel="00000000" w:rsidR="00000000" w:rsidRPr="00000000">
              <w:rPr>
                <w:rtl w:val="0"/>
              </w:rPr>
              <w:t xml:space="preserve">with the best</w:t>
            </w:r>
          </w:ins>
        </w:sdtContent>
      </w:sdt>
      <w:sdt>
        <w:sdtPr>
          <w:tag w:val="goog_rdk_7"/>
        </w:sdtPr>
        <w:sdtContent>
          <w:del w:author="Michelle" w:id="3" w:date="2022-04-19T14:22:44Z">
            <w:r w:rsidDel="00000000" w:rsidR="00000000" w:rsidRPr="00000000">
              <w:rPr>
                <w:rtl w:val="0"/>
              </w:rPr>
              <w:delText xml:space="preserve">with best</w:delText>
            </w:r>
          </w:del>
        </w:sdtContent>
      </w:sdt>
      <w:r w:rsidDel="00000000" w:rsidR="00000000" w:rsidRPr="00000000">
        <w:rPr>
          <w:rtl w:val="0"/>
        </w:rPr>
        <w:t xml:space="preserve"> scientists working on them. In this article, we’ll talk about a major </w:t>
      </w:r>
      <w:sdt>
        <w:sdtPr>
          <w:tag w:val="goog_rdk_8"/>
        </w:sdtPr>
        <w:sdtContent>
          <w:ins w:author="Michelle" w:id="4" w:date="2022-04-19T14:22:47Z">
            <w:r w:rsidDel="00000000" w:rsidR="00000000" w:rsidRPr="00000000">
              <w:rPr>
                <w:rtl w:val="0"/>
              </w:rPr>
              <w:t xml:space="preserve">discovery that has</w:t>
            </w:r>
          </w:ins>
        </w:sdtContent>
      </w:sdt>
      <w:sdt>
        <w:sdtPr>
          <w:tag w:val="goog_rdk_9"/>
        </w:sdtPr>
        <w:sdtContent>
          <w:del w:author="Michelle" w:id="4" w:date="2022-04-19T14:22:47Z">
            <w:r w:rsidDel="00000000" w:rsidR="00000000" w:rsidRPr="00000000">
              <w:rPr>
                <w:rtl w:val="0"/>
              </w:rPr>
              <w:delText xml:space="preserve">discovery has</w:delText>
            </w:r>
          </w:del>
        </w:sdtContent>
      </w:sdt>
      <w:r w:rsidDel="00000000" w:rsidR="00000000" w:rsidRPr="00000000">
        <w:rPr>
          <w:rtl w:val="0"/>
        </w:rPr>
        <w:t xml:space="preserve"> the potential to revolutionize medicine. </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discovery has been </w:t>
      </w:r>
      <w:sdt>
        <w:sdtPr>
          <w:tag w:val="goog_rdk_10"/>
        </w:sdtPr>
        <w:sdtContent>
          <w:ins w:author="Michelle" w:id="5" w:date="2022-04-19T14:22:51Z">
            <w:r w:rsidDel="00000000" w:rsidR="00000000" w:rsidRPr="00000000">
              <w:rPr>
                <w:rFonts w:ascii="Times New Roman" w:cs="Times New Roman" w:eastAsia="Times New Roman" w:hAnsi="Times New Roman"/>
                <w:rtl w:val="0"/>
              </w:rPr>
              <w:t xml:space="preserve">made</w:t>
            </w:r>
          </w:ins>
        </w:sdtContent>
      </w:sdt>
      <w:sdt>
        <w:sdtPr>
          <w:tag w:val="goog_rdk_11"/>
        </w:sdtPr>
        <w:sdtContent>
          <w:del w:author="Michelle" w:id="5" w:date="2022-04-19T14:22:51Z">
            <w:r w:rsidDel="00000000" w:rsidR="00000000" w:rsidRPr="00000000">
              <w:rPr>
                <w:rFonts w:ascii="Times New Roman" w:cs="Times New Roman" w:eastAsia="Times New Roman" w:hAnsi="Times New Roman"/>
                <w:rtl w:val="0"/>
              </w:rPr>
              <w:delText xml:space="preserve">done</w:delText>
            </w:r>
          </w:del>
        </w:sdtContent>
      </w:sdt>
      <w:r w:rsidDel="00000000" w:rsidR="00000000" w:rsidRPr="00000000">
        <w:rPr>
          <w:rFonts w:ascii="Times New Roman" w:cs="Times New Roman" w:eastAsia="Times New Roman" w:hAnsi="Times New Roman"/>
          <w:rtl w:val="0"/>
        </w:rPr>
        <w:t xml:space="preserve"> by a research team from the </w:t>
      </w:r>
      <w:sdt>
        <w:sdtPr>
          <w:tag w:val="goog_rdk_12"/>
        </w:sdtPr>
        <w:sdtContent>
          <w:ins w:author="Michelle" w:id="6" w:date="2022-04-19T14:22:53Z">
            <w:r w:rsidDel="00000000" w:rsidR="00000000" w:rsidRPr="00000000">
              <w:rPr>
                <w:rFonts w:ascii="Times New Roman" w:cs="Times New Roman" w:eastAsia="Times New Roman" w:hAnsi="Times New Roman"/>
                <w:rtl w:val="0"/>
              </w:rPr>
              <w:t xml:space="preserve">University</w:t>
            </w:r>
          </w:ins>
        </w:sdtContent>
      </w:sdt>
      <w:sdt>
        <w:sdtPr>
          <w:tag w:val="goog_rdk_13"/>
        </w:sdtPr>
        <w:sdtContent>
          <w:del w:author="Michelle" w:id="6" w:date="2022-04-19T14:22:53Z">
            <w:r w:rsidDel="00000000" w:rsidR="00000000" w:rsidRPr="00000000">
              <w:rPr>
                <w:rFonts w:ascii="Times New Roman" w:cs="Times New Roman" w:eastAsia="Times New Roman" w:hAnsi="Times New Roman"/>
                <w:rtl w:val="0"/>
              </w:rPr>
              <w:delText xml:space="preserve">university</w:delText>
            </w:r>
          </w:del>
        </w:sdtContent>
      </w:sdt>
      <w:r w:rsidDel="00000000" w:rsidR="00000000" w:rsidRPr="00000000">
        <w:rPr>
          <w:rFonts w:ascii="Times New Roman" w:cs="Times New Roman" w:eastAsia="Times New Roman" w:hAnsi="Times New Roman"/>
          <w:rtl w:val="0"/>
        </w:rPr>
        <w:t xml:space="preserve"> of Leeds. It’s a new diagnostic method for heart attacks.</w:t>
      </w:r>
      <w:sdt>
        <w:sdtPr>
          <w:tag w:val="goog_rdk_14"/>
        </w:sdtPr>
        <w:sdtContent>
          <w:del w:author="Michelle" w:id="7" w:date="2022-04-19T14:22:57Z">
            <w:r w:rsidDel="00000000" w:rsidR="00000000" w:rsidRPr="00000000">
              <w:rPr>
                <w:rFonts w:ascii="Times New Roman" w:cs="Times New Roman" w:eastAsia="Times New Roman" w:hAnsi="Times New Roman"/>
                <w:rtl w:val="0"/>
              </w:rPr>
              <w:tab/>
            </w:r>
          </w:del>
        </w:sdtContent>
      </w:sdt>
      <w:r w:rsidDel="00000000" w:rsidR="00000000" w:rsidRPr="00000000">
        <w:rPr>
          <w:rFonts w:ascii="Times New Roman" w:cs="Times New Roman" w:eastAsia="Times New Roman" w:hAnsi="Times New Roman"/>
          <w:rtl w:val="0"/>
        </w:rPr>
        <w:t xml:space="preserve">This is possible thanks to retinal scan and artificial intelligence to detect the presence of small changes in the blood vessels of the retina or variations that previous studies have shown to be associated with heart attacks. The research team said the system is 80 percent accurate. Using this system, people at risk can be referred to specialized services</w:t>
      </w:r>
    </w:p>
    <w:p w:rsidR="00000000" w:rsidDel="00000000" w:rsidP="00000000" w:rsidRDefault="00000000" w:rsidRPr="00000000" w14:paraId="0000000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medical professor Alex Frangi of the </w:t>
      </w:r>
      <w:sdt>
        <w:sdtPr>
          <w:tag w:val="goog_rdk_15"/>
        </w:sdtPr>
        <w:sdtContent>
          <w:ins w:author="Michelle" w:id="8" w:date="2022-04-19T14:23:03Z">
            <w:r w:rsidDel="00000000" w:rsidR="00000000" w:rsidRPr="00000000">
              <w:rPr>
                <w:rFonts w:ascii="Times New Roman" w:cs="Times New Roman" w:eastAsia="Times New Roman" w:hAnsi="Times New Roman"/>
                <w:rtl w:val="0"/>
              </w:rPr>
              <w:t xml:space="preserve">University</w:t>
            </w:r>
          </w:ins>
        </w:sdtContent>
      </w:sdt>
      <w:sdt>
        <w:sdtPr>
          <w:tag w:val="goog_rdk_16"/>
        </w:sdtPr>
        <w:sdtContent>
          <w:del w:author="Michelle" w:id="8" w:date="2022-04-19T14:23:03Z">
            <w:r w:rsidDel="00000000" w:rsidR="00000000" w:rsidRPr="00000000">
              <w:rPr>
                <w:rFonts w:ascii="Times New Roman" w:cs="Times New Roman" w:eastAsia="Times New Roman" w:hAnsi="Times New Roman"/>
                <w:rtl w:val="0"/>
              </w:rPr>
              <w:delText xml:space="preserve">university</w:delText>
            </w:r>
          </w:del>
        </w:sdtContent>
      </w:sdt>
      <w:r w:rsidDel="00000000" w:rsidR="00000000" w:rsidRPr="00000000">
        <w:rPr>
          <w:rFonts w:ascii="Times New Roman" w:cs="Times New Roman" w:eastAsia="Times New Roman" w:hAnsi="Times New Roman"/>
          <w:rtl w:val="0"/>
        </w:rPr>
        <w:t xml:space="preserve"> of Leeds, “heart attacks </w:t>
      </w:r>
      <w:sdt>
        <w:sdtPr>
          <w:tag w:val="goog_rdk_17"/>
        </w:sdtPr>
        <w:sdtContent>
          <w:ins w:author="Michelle" w:id="9" w:date="2022-04-19T14:23:11Z">
            <w:r w:rsidDel="00000000" w:rsidR="00000000" w:rsidRPr="00000000">
              <w:rPr>
                <w:rFonts w:ascii="Times New Roman" w:cs="Times New Roman" w:eastAsia="Times New Roman" w:hAnsi="Times New Roman"/>
                <w:rtl w:val="0"/>
              </w:rPr>
              <w:t xml:space="preserve">are the</w:t>
            </w:r>
          </w:ins>
        </w:sdtContent>
      </w:sdt>
      <w:sdt>
        <w:sdtPr>
          <w:tag w:val="goog_rdk_18"/>
        </w:sdtPr>
        <w:sdtContent>
          <w:del w:author="Michelle" w:id="9" w:date="2022-04-19T14:23:11Z">
            <w:r w:rsidDel="00000000" w:rsidR="00000000" w:rsidRPr="00000000">
              <w:rPr>
                <w:rFonts w:ascii="Times New Roman" w:cs="Times New Roman" w:eastAsia="Times New Roman" w:hAnsi="Times New Roman"/>
                <w:rtl w:val="0"/>
              </w:rPr>
              <w:delText xml:space="preserve">is the</w:delText>
            </w:r>
          </w:del>
        </w:sdtContent>
      </w:sdt>
      <w:r w:rsidDel="00000000" w:rsidR="00000000" w:rsidRPr="00000000">
        <w:rPr>
          <w:rFonts w:ascii="Times New Roman" w:cs="Times New Roman" w:eastAsia="Times New Roman" w:hAnsi="Times New Roman"/>
          <w:rtl w:val="0"/>
        </w:rPr>
        <w:t xml:space="preserve"> leading cause of premature death in the UK” and “this technology will save many human lives”.</w:t>
      </w:r>
    </w:p>
    <w:p w:rsidR="00000000" w:rsidDel="00000000" w:rsidP="00000000" w:rsidRDefault="00000000" w:rsidRPr="00000000" w14:paraId="0000000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advantage of this system is that retinal scans are inexpensive and commonly used in the world of medicine.</w:t>
      </w:r>
    </w:p>
    <w:p w:rsidR="00000000" w:rsidDel="00000000" w:rsidP="00000000" w:rsidRDefault="00000000" w:rsidRPr="00000000" w14:paraId="0000000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technical point of view, researchers used machine learning</w:t>
      </w:r>
      <w:sdt>
        <w:sdtPr>
          <w:tag w:val="goog_rdk_19"/>
        </w:sdtPr>
        <w:sdtContent>
          <w:ins w:author="Michelle" w:id="10" w:date="2022-04-19T14:23:16Z">
            <w:r w:rsidDel="00000000" w:rsidR="00000000" w:rsidRPr="00000000">
              <w:rPr>
                <w:rFonts w:ascii="Times New Roman" w:cs="Times New Roman" w:eastAsia="Times New Roman" w:hAnsi="Times New Roman"/>
                <w:rtl w:val="0"/>
              </w:rPr>
              <w:t xml:space="preserve">. This</w:t>
            </w:r>
          </w:ins>
        </w:sdtContent>
      </w:sdt>
      <w:sdt>
        <w:sdtPr>
          <w:tag w:val="goog_rdk_20"/>
        </w:sdtPr>
        <w:sdtContent>
          <w:del w:author="Michelle" w:id="10" w:date="2022-04-19T14:23:16Z">
            <w:r w:rsidDel="00000000" w:rsidR="00000000" w:rsidRPr="00000000">
              <w:rPr>
                <w:rFonts w:ascii="Times New Roman" w:cs="Times New Roman" w:eastAsia="Times New Roman" w:hAnsi="Times New Roman"/>
                <w:rtl w:val="0"/>
              </w:rPr>
              <w:delText xml:space="preserve">, this</w:delText>
            </w:r>
          </w:del>
        </w:sdtContent>
      </w:sdt>
      <w:r w:rsidDel="00000000" w:rsidR="00000000" w:rsidRPr="00000000">
        <w:rPr>
          <w:rFonts w:ascii="Times New Roman" w:cs="Times New Roman" w:eastAsia="Times New Roman" w:hAnsi="Times New Roman"/>
          <w:rtl w:val="0"/>
        </w:rPr>
        <w:t xml:space="preserve"> technology analyzed 5000 images of </w:t>
      </w:r>
      <w:sdt>
        <w:sdtPr>
          <w:tag w:val="goog_rdk_21"/>
        </w:sdtPr>
        <w:sdtContent>
          <w:ins w:author="Michelle" w:id="11" w:date="2022-04-19T14:23:19Z">
            <w:r w:rsidDel="00000000" w:rsidR="00000000" w:rsidRPr="00000000">
              <w:rPr>
                <w:rFonts w:ascii="Times New Roman" w:cs="Times New Roman" w:eastAsia="Times New Roman" w:hAnsi="Times New Roman"/>
                <w:rtl w:val="0"/>
              </w:rPr>
              <w:t xml:space="preserve">retinal</w:t>
            </w:r>
          </w:ins>
        </w:sdtContent>
      </w:sdt>
      <w:sdt>
        <w:sdtPr>
          <w:tag w:val="goog_rdk_22"/>
        </w:sdtPr>
        <w:sdtContent>
          <w:del w:author="Michelle" w:id="11" w:date="2022-04-19T14:23:19Z">
            <w:r w:rsidDel="00000000" w:rsidR="00000000" w:rsidRPr="00000000">
              <w:rPr>
                <w:rFonts w:ascii="Times New Roman" w:cs="Times New Roman" w:eastAsia="Times New Roman" w:hAnsi="Times New Roman"/>
                <w:rtl w:val="0"/>
              </w:rPr>
              <w:delText xml:space="preserve">retical</w:delText>
            </w:r>
          </w:del>
        </w:sdtContent>
      </w:sdt>
      <w:r w:rsidDel="00000000" w:rsidR="00000000" w:rsidRPr="00000000">
        <w:rPr>
          <w:rFonts w:ascii="Times New Roman" w:cs="Times New Roman" w:eastAsia="Times New Roman" w:hAnsi="Times New Roman"/>
          <w:rtl w:val="0"/>
        </w:rPr>
        <w:t xml:space="preserve"> scans and identified associations between specific changes in the blood vessels and cardiovascular problems in patients. For example, a dilated ventricle is linked to an increased risk of heart attack. A.I is a great way to reveal the complex patterns that exist in nature. </w:t>
      </w:r>
    </w:p>
    <w:p w:rsidR="00000000" w:rsidDel="00000000" w:rsidP="00000000" w:rsidRDefault="00000000" w:rsidRPr="00000000" w14:paraId="0000000B">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conclude, every year more than 1 million persons die of heart attack, this major breakthrough will surely save many lives and it will be proof that artificial intelligence can be useful.</w:t>
      </w:r>
    </w:p>
    <w:p w:rsidR="00000000" w:rsidDel="00000000" w:rsidP="00000000" w:rsidRDefault="00000000" w:rsidRPr="00000000" w14:paraId="0000000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tabs>
          <w:tab w:val="left" w:pos="2149"/>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Antonin Sanzovo | The New York Times</w:t>
      </w:r>
    </w:p>
    <w:sdt>
      <w:sdtPr>
        <w:tag w:val="goog_rdk_24"/>
      </w:sdtPr>
      <w:sdtContent>
        <w:p w:rsidR="00000000" w:rsidDel="00000000" w:rsidP="00000000" w:rsidRDefault="00000000" w:rsidRPr="00000000" w14:paraId="00000010">
          <w:pPr>
            <w:tabs>
              <w:tab w:val="left" w:pos="2149"/>
            </w:tabs>
            <w:rPr>
              <w:ins w:author="Michelle" w:id="12" w:date="2022-04-19T14:23:34Z"/>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02, 2022 </w:t>
            <w:tab/>
            <w:tab/>
            <w:tab/>
            <w:tab/>
            <w:tab/>
            <w:tab/>
            <w:tab/>
            <w:tab/>
            <w:tab/>
            <w:tab/>
            <w:tab/>
            <w:tab/>
            <w:tab/>
            <w:tab/>
            <w:tab/>
            <w:tab/>
            <w:tab/>
            <w:tab/>
            <w:tab/>
            <w:tab/>
            <w:tab/>
            <w:tab/>
            <w:tab/>
          </w:r>
          <w:sdt>
            <w:sdtPr>
              <w:tag w:val="goog_rdk_23"/>
            </w:sdtPr>
            <w:sdtContent>
              <w:ins w:author="Michelle" w:id="12" w:date="2022-04-19T14:23:34Z">
                <w:r w:rsidDel="00000000" w:rsidR="00000000" w:rsidRPr="00000000">
                  <w:rPr>
                    <w:rtl w:val="0"/>
                  </w:rPr>
                </w:r>
              </w:ins>
            </w:sdtContent>
          </w:sdt>
        </w:p>
      </w:sdtContent>
    </w:sdt>
    <w:sdt>
      <w:sdtPr>
        <w:tag w:val="goog_rdk_26"/>
      </w:sdtPr>
      <w:sdtContent>
        <w:p w:rsidR="00000000" w:rsidDel="00000000" w:rsidP="00000000" w:rsidRDefault="00000000" w:rsidRPr="00000000" w14:paraId="00000011">
          <w:pPr>
            <w:tabs>
              <w:tab w:val="left" w:pos="2149"/>
            </w:tabs>
            <w:rPr>
              <w:ins w:author="Michelle" w:id="12" w:date="2022-04-19T14:23:34Z"/>
              <w:rFonts w:ascii="Times New Roman" w:cs="Times New Roman" w:eastAsia="Times New Roman" w:hAnsi="Times New Roman"/>
            </w:rPr>
          </w:pPr>
          <w:sdt>
            <w:sdtPr>
              <w:tag w:val="goog_rdk_25"/>
            </w:sdtPr>
            <w:sdtContent>
              <w:ins w:author="Michelle" w:id="12" w:date="2022-04-19T14:23:34Z">
                <w:r w:rsidDel="00000000" w:rsidR="00000000" w:rsidRPr="00000000">
                  <w:rPr>
                    <w:rFonts w:ascii="Times New Roman" w:cs="Times New Roman" w:eastAsia="Times New Roman" w:hAnsi="Times New Roman"/>
                    <w:rtl w:val="0"/>
                  </w:rPr>
                  <w:t xml:space="preserve">Congratulations on writing for The New York Times. Although some wording will need to be changed before you can publish. </w:t>
                </w:r>
              </w:ins>
            </w:sdtContent>
          </w:sdt>
        </w:p>
      </w:sdtContent>
    </w:sdt>
    <w:sdt>
      <w:sdtPr>
        <w:tag w:val="goog_rdk_28"/>
      </w:sdtPr>
      <w:sdtContent>
        <w:p w:rsidR="00000000" w:rsidDel="00000000" w:rsidP="00000000" w:rsidRDefault="00000000" w:rsidRPr="00000000" w14:paraId="00000012">
          <w:pPr>
            <w:tabs>
              <w:tab w:val="left" w:pos="2149"/>
            </w:tabs>
            <w:rPr>
              <w:ins w:author="Michelle" w:id="12" w:date="2022-04-19T14:23:34Z"/>
              <w:rFonts w:ascii="Times New Roman" w:cs="Times New Roman" w:eastAsia="Times New Roman" w:hAnsi="Times New Roman"/>
            </w:rPr>
          </w:pPr>
          <w:sdt>
            <w:sdtPr>
              <w:tag w:val="goog_rdk_27"/>
            </w:sdtPr>
            <w:sdtContent>
              <w:ins w:author="Michelle" w:id="12" w:date="2022-04-19T14:23:34Z">
                <w:r w:rsidDel="00000000" w:rsidR="00000000" w:rsidRPr="00000000">
                  <w:rPr>
                    <w:rtl w:val="0"/>
                  </w:rPr>
                </w:r>
              </w:ins>
            </w:sdtContent>
          </w:sdt>
        </w:p>
      </w:sdtContent>
    </w:sdt>
    <w:sdt>
      <w:sdtPr>
        <w:tag w:val="goog_rdk_30"/>
      </w:sdtPr>
      <w:sdtContent>
        <w:p w:rsidR="00000000" w:rsidDel="00000000" w:rsidP="00000000" w:rsidRDefault="00000000" w:rsidRPr="00000000" w14:paraId="00000013">
          <w:pPr>
            <w:tabs>
              <w:tab w:val="left" w:pos="2149"/>
            </w:tabs>
            <w:rPr>
              <w:ins w:author="Michelle" w:id="12" w:date="2022-04-19T14:23:34Z"/>
              <w:rFonts w:ascii="Times New Roman" w:cs="Times New Roman" w:eastAsia="Times New Roman" w:hAnsi="Times New Roman"/>
            </w:rPr>
          </w:pPr>
          <w:sdt>
            <w:sdtPr>
              <w:tag w:val="goog_rdk_29"/>
            </w:sdtPr>
            <w:sdtContent>
              <w:ins w:author="Michelle" w:id="12" w:date="2022-04-19T14:23:34Z">
                <w:r w:rsidDel="00000000" w:rsidR="00000000" w:rsidRPr="00000000">
                  <w:rPr>
                    <w:rFonts w:ascii="Times New Roman" w:cs="Times New Roman" w:eastAsia="Times New Roman" w:hAnsi="Times New Roman"/>
                    <w:rtl w:val="0"/>
                  </w:rPr>
                  <w:t xml:space="preserve">I would recommend using spell check or the add on grammarly to check some of the grammar issues that are present in your document </w:t>
                </w:r>
              </w:ins>
            </w:sdtContent>
          </w:sdt>
        </w:p>
      </w:sdtContent>
    </w:sdt>
    <w:sdt>
      <w:sdtPr>
        <w:tag w:val="goog_rdk_32"/>
      </w:sdtPr>
      <w:sdtContent>
        <w:p w:rsidR="00000000" w:rsidDel="00000000" w:rsidP="00000000" w:rsidRDefault="00000000" w:rsidRPr="00000000" w14:paraId="00000014">
          <w:pPr>
            <w:tabs>
              <w:tab w:val="left" w:pos="2149"/>
            </w:tabs>
            <w:rPr>
              <w:ins w:author="Michelle" w:id="12" w:date="2022-04-19T14:23:34Z"/>
              <w:rFonts w:ascii="Times New Roman" w:cs="Times New Roman" w:eastAsia="Times New Roman" w:hAnsi="Times New Roman"/>
            </w:rPr>
          </w:pPr>
          <w:sdt>
            <w:sdtPr>
              <w:tag w:val="goog_rdk_31"/>
            </w:sdtPr>
            <w:sdtContent>
              <w:ins w:author="Michelle" w:id="12" w:date="2022-04-19T14:23:34Z">
                <w:r w:rsidDel="00000000" w:rsidR="00000000" w:rsidRPr="00000000">
                  <w:rPr>
                    <w:rtl w:val="0"/>
                  </w:rPr>
                </w:r>
              </w:ins>
            </w:sdtContent>
          </w:sdt>
        </w:p>
      </w:sdtContent>
    </w:sdt>
    <w:sdt>
      <w:sdtPr>
        <w:tag w:val="goog_rdk_35"/>
      </w:sdtPr>
      <w:sdtContent>
        <w:p w:rsidR="00000000" w:rsidDel="00000000" w:rsidP="00000000" w:rsidRDefault="00000000" w:rsidRPr="00000000" w14:paraId="00000015">
          <w:pPr>
            <w:tabs>
              <w:tab w:val="left" w:pos="2149"/>
            </w:tabs>
            <w:rPr>
              <w:rFonts w:ascii="Times New Roman" w:cs="Times New Roman" w:eastAsia="Times New Roman" w:hAnsi="Times New Roman"/>
              <w:rPrChange w:author="Michelle" w:id="13" w:date="2022-04-19T14:23:34Z">
                <w:rPr/>
              </w:rPrChange>
            </w:rPr>
          </w:pPr>
          <w:sdt>
            <w:sdtPr>
              <w:tag w:val="goog_rdk_33"/>
            </w:sdtPr>
            <w:sdtContent>
              <w:ins w:author="Michelle" w:id="12" w:date="2022-04-19T14:23:34Z">
                <w:r w:rsidDel="00000000" w:rsidR="00000000" w:rsidRPr="00000000">
                  <w:rPr>
                    <w:rFonts w:ascii="Times New Roman" w:cs="Times New Roman" w:eastAsia="Times New Roman" w:hAnsi="Times New Roman"/>
                    <w:rtl w:val="0"/>
                  </w:rPr>
                  <w:t xml:space="preserve">12/20</w:t>
                </w:r>
              </w:ins>
            </w:sdtContent>
          </w:sdt>
          <w:sdt>
            <w:sdtPr>
              <w:tag w:val="goog_rdk_34"/>
            </w:sdtPr>
            <w:sdtContent>
              <w:r w:rsidDel="00000000" w:rsidR="00000000" w:rsidRPr="00000000">
                <w:rPr>
                  <w:rtl w:val="0"/>
                </w:rPr>
              </w:r>
            </w:sdtContent>
          </w:sdt>
        </w:p>
      </w:sdtContent>
    </w:sdt>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Antonin Sanzovo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t xml:space="preserve">Subject :  </w:t>
    </w:r>
    <w:r w:rsidDel="00000000" w:rsidR="00000000" w:rsidRPr="00000000">
      <w:rPr>
        <w:rFonts w:ascii="Times New Roman" w:cs="Times New Roman" w:eastAsia="Times New Roman" w:hAnsi="Times New Roman"/>
        <w:rtl w:val="0"/>
      </w:rPr>
      <w:t xml:space="preserve">Write an article for a professional journal on a recent finding or discovery in the SDN world (this can be a real finding/discovery or made up from your imagination)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724AE3"/>
    <w:pPr>
      <w:tabs>
        <w:tab w:val="center" w:pos="4536"/>
        <w:tab w:val="right" w:pos="9072"/>
      </w:tabs>
    </w:pPr>
  </w:style>
  <w:style w:type="character" w:styleId="En-tteCar" w:customStyle="1">
    <w:name w:val="En-tête Car"/>
    <w:basedOn w:val="Policepardfaut"/>
    <w:link w:val="En-tte"/>
    <w:uiPriority w:val="99"/>
    <w:rsid w:val="00724AE3"/>
    <w:rPr>
      <w:lang w:val="fr-FR"/>
    </w:rPr>
  </w:style>
  <w:style w:type="paragraph" w:styleId="Pieddepage">
    <w:name w:val="footer"/>
    <w:basedOn w:val="Normal"/>
    <w:link w:val="PieddepageCar"/>
    <w:uiPriority w:val="99"/>
    <w:unhideWhenUsed w:val="1"/>
    <w:rsid w:val="00724AE3"/>
    <w:pPr>
      <w:tabs>
        <w:tab w:val="center" w:pos="4536"/>
        <w:tab w:val="right" w:pos="9072"/>
      </w:tabs>
    </w:pPr>
  </w:style>
  <w:style w:type="character" w:styleId="PieddepageCar" w:customStyle="1">
    <w:name w:val="Pied de page Car"/>
    <w:basedOn w:val="Policepardfaut"/>
    <w:link w:val="Pieddepage"/>
    <w:uiPriority w:val="99"/>
    <w:rsid w:val="00724AE3"/>
    <w:rPr>
      <w:lang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xSpnIeGTkhICS9C0EbmMwMmkSA==">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2022-03-02T20:43:00Z</dcterms:created>
  <dc:creator>Romain CHARDON</dc:creator>
</cp:coreProperties>
</file>